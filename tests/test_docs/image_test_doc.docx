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C0F4" w14:textId="066C423C" w:rsidR="00652C34" w:rsidRDefault="00E3588F">
      <w:pPr>
        <w:rPr>
          <w:rFonts w:hint="eastAsia"/>
        </w:rPr>
      </w:pPr>
      <w:ins w:id="0" w:author="超 李" w:date="2025-08-27T23:13:00Z" w16du:dateUtc="2025-08-27T15:13:00Z">
        <w:r>
          <w:rPr>
            <w:rFonts w:hint="eastAsia"/>
          </w:rPr>
          <w:t>Test paragraph for image insertion</w:t>
        </w:r>
      </w:ins>
      <w:ins w:id="1" w:author="超 李" w:date="2025-08-27T22:51:00Z" w16du:dateUtc="2025-08-27T14:51:00Z">
        <w:r w:rsidR="00E0723E">
          <w:rPr>
            <w:rFonts w:hint="eastAsia"/>
          </w:rPr>
          <w:t>Test paragraph for image insertion</w:t>
        </w:r>
      </w:ins>
      <w:ins w:id="2" w:author="超 李" w:date="2025-08-27T22:43:00Z" w16du:dateUtc="2025-08-27T14:43:00Z">
        <w:r w:rsidR="007A2E32">
          <w:rPr>
            <w:rFonts w:hint="eastAsia"/>
          </w:rPr>
          <w:t>Test paragraph for image insertion</w:t>
        </w:r>
      </w:ins>
      <w:ins w:id="3" w:author="超 李" w:date="2025-08-27T22:11:00Z" w16du:dateUtc="2025-08-27T14:11:00Z">
        <w:r w:rsidR="00E46243">
          <w:rPr>
            <w:rFonts w:hint="eastAsia"/>
          </w:rPr>
          <w:t>Test paragraph for image insertion</w:t>
        </w:r>
      </w:ins>
      <w:ins w:id="4" w:author="超 李" w:date="2025-08-27T22:01:00Z" w16du:dateUtc="2025-08-27T14:01:00Z">
        <w:r w:rsidR="00652C34">
          <w:rPr>
            <w:rFonts w:hint="eastAsia"/>
          </w:rPr>
          <w:t>Test paragraph for image insertion</w:t>
        </w:r>
      </w:ins>
    </w:p>
    <w:sectPr w:rsidR="0065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AA8BB" w14:textId="77777777" w:rsidR="00724A5D" w:rsidRDefault="00724A5D" w:rsidP="00724A5D">
      <w:pPr>
        <w:rPr>
          <w:rFonts w:hint="eastAsia"/>
        </w:rPr>
      </w:pPr>
      <w:r>
        <w:separator/>
      </w:r>
    </w:p>
  </w:endnote>
  <w:endnote w:type="continuationSeparator" w:id="0">
    <w:p w14:paraId="622862ED" w14:textId="77777777" w:rsidR="00724A5D" w:rsidRDefault="00724A5D" w:rsidP="00724A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A802F" w14:textId="77777777" w:rsidR="00724A5D" w:rsidRDefault="00724A5D" w:rsidP="00724A5D">
      <w:pPr>
        <w:rPr>
          <w:rFonts w:hint="eastAsia"/>
        </w:rPr>
      </w:pPr>
      <w:r>
        <w:separator/>
      </w:r>
    </w:p>
  </w:footnote>
  <w:footnote w:type="continuationSeparator" w:id="0">
    <w:p w14:paraId="34FAE320" w14:textId="77777777" w:rsidR="00724A5D" w:rsidRDefault="00724A5D" w:rsidP="00724A5D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超 李">
    <w15:presenceInfo w15:providerId="Windows Live" w15:userId="eb4e28884a746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2"/>
    <w:rsid w:val="003C2442"/>
    <w:rsid w:val="00432751"/>
    <w:rsid w:val="00442BA6"/>
    <w:rsid w:val="0047286C"/>
    <w:rsid w:val="0053773C"/>
    <w:rsid w:val="005C3AB0"/>
    <w:rsid w:val="00606F9A"/>
    <w:rsid w:val="00652C34"/>
    <w:rsid w:val="00724A5D"/>
    <w:rsid w:val="007A2E32"/>
    <w:rsid w:val="007F69D1"/>
    <w:rsid w:val="008E6712"/>
    <w:rsid w:val="00A917B9"/>
    <w:rsid w:val="00B0362D"/>
    <w:rsid w:val="00E0723E"/>
    <w:rsid w:val="00E3588F"/>
    <w:rsid w:val="00E46243"/>
    <w:rsid w:val="00F254C9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133B345"/>
  <w15:chartTrackingRefBased/>
  <w15:docId w15:val="{A74332A0-B2D8-45B1-A7E3-C4C06381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4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4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4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4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4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4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4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4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4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2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2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24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24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24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24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24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24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24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2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4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2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2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24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24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24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2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24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24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4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4A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4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4A5D"/>
    <w:rPr>
      <w:sz w:val="18"/>
      <w:szCs w:val="18"/>
    </w:rPr>
  </w:style>
  <w:style w:type="paragraph" w:styleId="af2">
    <w:name w:val="Revision"/>
    <w:hidden/>
    <w:uiPriority w:val="99"/>
    <w:semiHidden/>
    <w:rsid w:val="0072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7</cp:revision>
  <dcterms:created xsi:type="dcterms:W3CDTF">2025-08-27T13:18:00Z</dcterms:created>
  <dcterms:modified xsi:type="dcterms:W3CDTF">2025-08-27T15:13:00Z</dcterms:modified>
</cp:coreProperties>
</file>