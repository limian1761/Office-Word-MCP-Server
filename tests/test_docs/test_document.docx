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F3EEC" w14:textId="77777777" w:rsidR="00141B7C" w:rsidRPr="001C3845" w:rsidRDefault="00141B7C" w:rsidP="001C3845">
      <w:pPr>
        <w:jc w:val="center"/>
        <w:rPr>
          <w:rFonts w:hint="eastAsia"/>
          <w:b/>
        </w:rPr>
      </w:pPr>
      <w:r w:rsidRPr="001C3845">
        <w:rPr>
          <w:rFonts w:hint="eastAsia"/>
          <w:b/>
        </w:rPr>
        <w:t>First paragraph.</w:t>
      </w:r>
    </w:p>
    <w:p w14:paraId="5751156B" w14:textId="414F01B7" w:rsidR="00141B7C" w:rsidRDefault="00141B7C">
      <w:pPr>
        <w:rPr>
          <w:rFonts w:hint="eastAsia"/>
        </w:rPr>
      </w:pPr>
    </w:p>
    <w:p w14:paraId="4EA0DE6A" w14:textId="77777777" w:rsidR="00141B7C" w:rsidRDefault="00141B7C">
      <w:pPr>
        <w:rPr>
          <w:rFonts w:hint="eastAsia"/>
        </w:rPr>
      </w:pPr>
      <w:r>
        <w:rPr>
          <w:rFonts w:hint="eastAsia"/>
        </w:rPr>
        <w:t>A paragraph for substring search.</w:t>
      </w:r>
    </w:p>
    <w:p w14:paraId="74FE9167" w14:textId="77777777" w:rsidR="00141B7C" w:rsidRDefault="00141B7C">
      <w:pPr>
        <w:rPr>
          <w:rFonts w:hint="eastAsia"/>
        </w:rPr>
      </w:pPr>
      <w:r w:rsidRPr="00141B7C">
        <w:rPr>
          <w:rFonts w:hint="eastAsia"/>
          <w:b/>
        </w:rPr>
        <w:t>This is a bold paragraph.</w:t>
      </w:r>
    </w:p>
    <w:p w14:paraId="24CC6061" w14:textId="77777777" w:rsidR="00141B7C" w:rsidRDefault="00141B7C" w:rsidP="00141B7C">
      <w:pPr>
        <w:pStyle w:val="1"/>
        <w:rPr>
          <w:rFonts w:hint="eastAsia"/>
        </w:rPr>
      </w:pPr>
      <w:r>
        <w:rPr>
          <w:rFonts w:hint="eastAsia"/>
        </w:rPr>
        <w:t>This is a heading.</w:t>
      </w:r>
    </w:p>
    <w:p w14:paraId="6BF24919" w14:textId="77777777" w:rsidR="00141B7C" w:rsidRDefault="00141B7C">
      <w:pPr>
        <w:rPr>
          <w:rFonts w:hint="eastAsia"/>
        </w:rPr>
      </w:pPr>
      <w:r>
        <w:rPr>
          <w:rFonts w:hint="eastAsia"/>
        </w:rPr>
        <w:t>Paragraph with unique_word_123 for regex.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53"/>
        <w:gridCol w:w="4153"/>
      </w:tblGrid>
      <w:tr w:rsidR="00141B7C" w14:paraId="3E0D13CF" w14:textId="77777777" w:rsidTr="00141B7C">
        <w:tc>
          <w:tcPr>
            <w:tcW w:w="4153" w:type="dxa"/>
          </w:tcPr>
          <w:p w14:paraId="3F1A8BB5" w14:textId="04227E9C" w:rsidR="00141B7C" w:rsidRDefault="00141B7C">
            <w:pPr>
              <w:rPr>
                <w:rFonts w:hint="eastAsia"/>
              </w:rPr>
            </w:pPr>
            <w:r>
              <w:rPr>
                <w:rFonts w:hint="eastAsia"/>
              </w:rPr>
              <w:t>Table Cell 1-1</w:t>
            </w:r>
          </w:p>
        </w:tc>
        <w:tc>
          <w:tcPr>
            <w:tcW w:w="4153" w:type="dxa"/>
          </w:tcPr>
          <w:p w14:paraId="786E645C" w14:textId="3A5FCE89" w:rsidR="00141B7C" w:rsidRDefault="00141B7C">
            <w:pPr>
              <w:rPr>
                <w:rFonts w:hint="eastAsia"/>
              </w:rPr>
            </w:pPr>
            <w:r>
              <w:rPr>
                <w:rFonts w:hint="eastAsia"/>
              </w:rPr>
              <w:t>Table Cell 1-2</w:t>
            </w:r>
          </w:p>
        </w:tc>
      </w:tr>
      <w:tr w:rsidR="00141B7C" w14:paraId="0666C52B" w14:textId="77777777" w:rsidTr="00141B7C">
        <w:tc>
          <w:tcPr>
            <w:tcW w:w="4153" w:type="dxa"/>
          </w:tcPr>
          <w:p w14:paraId="16BDC5BE" w14:textId="08832987" w:rsidR="00141B7C" w:rsidRDefault="00141B7C">
            <w:pPr>
              <w:rPr>
                <w:rFonts w:hint="eastAsia"/>
              </w:rPr>
            </w:pPr>
            <w:r>
              <w:rPr>
                <w:rFonts w:hint="eastAsia"/>
              </w:rPr>
              <w:t>Paragraph inside table.</w:t>
            </w:r>
          </w:p>
        </w:tc>
        <w:tc>
          <w:tcPr>
            <w:tcW w:w="4153" w:type="dxa"/>
          </w:tcPr>
          <w:p w14:paraId="0957BFD3" w14:textId="2ADCC5A9" w:rsidR="00141B7C" w:rsidRDefault="00141B7C">
            <w:pPr>
              <w:rPr>
                <w:rFonts w:hint="eastAsia"/>
              </w:rPr>
            </w:pPr>
            <w:r>
              <w:rPr>
                <w:rFonts w:hint="eastAsia"/>
              </w:rPr>
              <w:t>Another paragraph in table.</w:t>
            </w:r>
          </w:p>
        </w:tc>
      </w:tr>
      <w:tr w:rsidR="00141B7C" w14:paraId="4BAE98A3" w14:textId="77777777" w:rsidTr="00141B7C">
        <w:tc>
          <w:tcPr>
            <w:tcW w:w="4153" w:type="dxa"/>
          </w:tcPr>
          <w:p w14:paraId="2FA6A8FC" w14:textId="72979EE9" w:rsidR="00141B7C" w:rsidRDefault="00141B7C">
            <w:pPr>
              <w:rPr>
                <w:rFonts w:hint="eastAsia"/>
              </w:rPr>
            </w:pPr>
            <w:r>
              <w:rPr>
                <w:rFonts w:hint="eastAsia"/>
              </w:rPr>
              <w:t>Last cell.</w:t>
            </w:r>
          </w:p>
        </w:tc>
        <w:tc>
          <w:tcPr>
            <w:tcW w:w="4153" w:type="dxa"/>
          </w:tcPr>
          <w:p w14:paraId="27ADA563" w14:textId="77777777" w:rsidR="00141B7C" w:rsidRDefault="00141B7C">
            <w:pPr>
              <w:rPr>
                <w:rFonts w:hint="eastAsia"/>
              </w:rPr>
            </w:pPr>
          </w:p>
        </w:tc>
      </w:tr>
    </w:tbl>
    <w:p w14:paraId="62364FAF" w14:textId="77777777" w:rsidR="00141B7C" w:rsidRDefault="00141B7C" w:rsidP="00141B7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List item 1</w:t>
      </w:r>
    </w:p>
    <w:p w14:paraId="7C107D48" w14:textId="77777777" w:rsidR="00141B7C" w:rsidRDefault="00141B7C" w:rsidP="00141B7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List item 2</w:t>
      </w:r>
    </w:p>
    <w:p w14:paraId="2E2C3476" w14:textId="77777777" w:rsidR="00A406F3" w:rsidRDefault="00A406F3" w:rsidP="00A406F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New item 1</w:t>
      </w:r>
    </w:p>
    <w:p w14:paraId="298E6FB3" w14:textId="77777777" w:rsidR="00A406F3" w:rsidRDefault="00A406F3" w:rsidP="00A406F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New item 2</w:t>
      </w:r>
    </w:p>
    <w:p w14:paraId="6360573D" w14:textId="70E558D9" w:rsidR="00141B7C" w:rsidRDefault="00141B7C">
      <w:pPr>
        <w:rPr>
          <w:rFonts w:hint="eastAsia"/>
        </w:rPr>
      </w:pPr>
      <w:r>
        <w:rPr>
          <w:rFonts w:hint="eastAsia"/>
        </w:rPr>
        <w:t>This paragraph is outside the table.</w:t>
      </w:r>
    </w:p>
    <w:p w14:paraId="45BFE51F" w14:textId="77777777" w:rsidR="00141B7C" w:rsidRDefault="00141B7C">
      <w:pPr>
        <w:rPr>
          <w:rFonts w:hint="eastAsia"/>
        </w:rPr>
      </w:pPr>
      <w:r>
        <w:rPr>
          <w:rFonts w:hint="eastAsia"/>
        </w:rPr>
        <w:t>The last paragraph.</w:t>
      </w:r>
    </w:p>
    <w:p w14:paraId="2627F0DB" w14:textId="01FF99E7" w:rsidR="00D4486D" w:rsidRDefault="00D4486D">
      <w:pPr>
        <w:rPr>
          <w:rFonts w:hint="eastAsia"/>
        </w:rPr>
      </w:pPr>
    </w:p>
    <w:sectPr w:rsidR="00D4486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6EA0F" w14:textId="77777777" w:rsidR="003D29A3" w:rsidRDefault="003D29A3" w:rsidP="003D29A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6089F4A" w14:textId="77777777" w:rsidR="003D29A3" w:rsidRDefault="003D29A3" w:rsidP="003D29A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2A17C" w14:textId="59813486" w:rsidR="00A718A8" w:rsidRDefault="00A718A8">
    <w:pPr>
      <w:pStyle w:val="af1"/>
      <w:rPr>
        <w:rFonts w:hint="eastAsia"/>
      </w:rPr>
    </w:pPr>
    <w:r>
      <w:rPr>
        <w:rFonts w:hint="eastAsia"/>
      </w:rPr>
      <w:t>This is a test footer.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727973" w14:textId="77777777" w:rsidR="003D29A3" w:rsidRDefault="003D29A3" w:rsidP="003D29A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2955480" w14:textId="77777777" w:rsidR="003D29A3" w:rsidRDefault="003D29A3" w:rsidP="003D29A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A5229" w14:textId="2D9685EC" w:rsidR="003D29A3" w:rsidRDefault="003D29A3">
    <w:pPr>
      <w:pStyle w:val="af"/>
      <w:rPr>
        <w:rFonts w:hint="eastAsia"/>
      </w:rPr>
    </w:pPr>
    <w:r>
      <w:rPr>
        <w:rFonts w:hint="eastAsia"/>
      </w:rPr>
      <w:t>This is a test header.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D93C3B"/>
    <w:multiLevelType w:val="singleLevel"/>
    <w:tmpl w:val="04090001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</w:abstractNum>
  <w:num w:numId="1" w16cid:durableId="1048454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7C"/>
    <w:rsid w:val="00141B7C"/>
    <w:rsid w:val="001C3845"/>
    <w:rsid w:val="002A4016"/>
    <w:rsid w:val="00370B07"/>
    <w:rsid w:val="003D29A3"/>
    <w:rsid w:val="005278F9"/>
    <w:rsid w:val="008E6628"/>
    <w:rsid w:val="009C7BDB"/>
    <w:rsid w:val="00A20D32"/>
    <w:rsid w:val="00A406F3"/>
    <w:rsid w:val="00A718A8"/>
    <w:rsid w:val="00B847F8"/>
    <w:rsid w:val="00D4486D"/>
    <w:rsid w:val="00D9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2E2B212"/>
  <w15:chartTrackingRefBased/>
  <w15:docId w15:val="{C11C972E-83DA-4474-A1C2-50295333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1B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1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1B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1B7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1B7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1B7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1B7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1B7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1B7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1B7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1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1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1B7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1B7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41B7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1B7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1B7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1B7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1B7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1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1B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1B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1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1B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1B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1B7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1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1B7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1B7C"/>
    <w:rPr>
      <w:b/>
      <w:bCs/>
      <w:smallCaps/>
      <w:color w:val="0F4761" w:themeColor="accent1" w:themeShade="BF"/>
      <w:spacing w:val="5"/>
    </w:rPr>
  </w:style>
  <w:style w:type="paragraph" w:styleId="ae">
    <w:name w:val="Revision"/>
    <w:hidden/>
    <w:uiPriority w:val="99"/>
    <w:semiHidden/>
    <w:rsid w:val="00141B7C"/>
    <w:pPr>
      <w:spacing w:after="0" w:line="240" w:lineRule="auto"/>
    </w:pPr>
  </w:style>
  <w:style w:type="paragraph" w:styleId="af">
    <w:name w:val="header"/>
    <w:basedOn w:val="a"/>
    <w:link w:val="af0"/>
    <w:uiPriority w:val="99"/>
    <w:unhideWhenUsed/>
    <w:rsid w:val="003D29A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3D29A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3D29A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3D29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6</cp:revision>
  <dcterms:created xsi:type="dcterms:W3CDTF">2025-08-17T14:46:00Z</dcterms:created>
  <dcterms:modified xsi:type="dcterms:W3CDTF">2025-08-17T14:47:00Z</dcterms:modified>
</cp:coreProperties>
</file>