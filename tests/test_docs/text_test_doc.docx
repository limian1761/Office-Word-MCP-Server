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2910" w14:textId="77777777" w:rsidR="00D95451" w:rsidRDefault="00D95451">
      <w:pPr>
        <w:rPr>
          <w:rFonts w:hint="eastAsia"/>
        </w:rPr>
      </w:pPr>
    </w:p>
    <w:sectPr w:rsidR="00D9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3"/>
    <w:rsid w:val="005C586F"/>
    <w:rsid w:val="00BF56B3"/>
    <w:rsid w:val="00D95451"/>
    <w:rsid w:val="00E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3F2E"/>
  <w15:chartTrackingRefBased/>
  <w15:docId w15:val="{329C4301-9C06-4E91-ABA4-7F26AF9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8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8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8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8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8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8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8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8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8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8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8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8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8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2025-08-27T06:35:00Z</dcterms:created>
  <dcterms:modified xsi:type="dcterms:W3CDTF">2025-08-27T06:35:00Z</dcterms:modified>
</cp:coreProperties>
</file>