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0E718" w14:textId="77777777" w:rsidR="00E94A8A" w:rsidRDefault="00E94A8A">
      <w:pPr>
        <w:rPr>
          <w:ins w:id="0" w:author="超 李" w:date="2025-08-25T15:42:00Z" w16du:dateUtc="2025-08-25T07:42:00Z"/>
          <w:rFonts w:hint="eastAsia"/>
        </w:rPr>
      </w:pPr>
      <w:ins w:id="1" w:author="超 李" w:date="2025-08-25T15:42:00Z" w16du:dateUtc="2025-08-25T07:42:00Z">
        <w:r>
          <w:rPr>
            <w:rFonts w:hint="eastAsia"/>
          </w:rPr>
          <w:t>First paragraph.</w:t>
        </w:r>
      </w:ins>
    </w:p>
    <w:p w14:paraId="7A28D350" w14:textId="17561084" w:rsidR="00E94A8A" w:rsidRDefault="00E94A8A">
      <w:pPr>
        <w:rPr>
          <w:ins w:id="2" w:author="超 李" w:date="2025-08-25T15:42:00Z" w16du:dateUtc="2025-08-25T07:42:00Z"/>
          <w:rFonts w:hint="eastAsia"/>
        </w:rPr>
      </w:pPr>
    </w:p>
    <w:p w14:paraId="1637F97F" w14:textId="77777777" w:rsidR="00E94A8A" w:rsidRDefault="00E94A8A">
      <w:pPr>
        <w:rPr>
          <w:rFonts w:hint="eastAsia"/>
        </w:rPr>
      </w:pPr>
      <w:r>
        <w:rPr>
          <w:rFonts w:hint="eastAsia"/>
        </w:rPr>
        <w:t>A paragraph for substring search.</w:t>
      </w:r>
    </w:p>
    <w:p w14:paraId="130CAFC0" w14:textId="77777777" w:rsidR="00E94A8A" w:rsidRDefault="00E94A8A">
      <w:pPr>
        <w:rPr>
          <w:rFonts w:hint="eastAsia"/>
        </w:rPr>
      </w:pPr>
      <w:r w:rsidRPr="00E94A8A">
        <w:rPr>
          <w:rFonts w:hint="eastAsia"/>
          <w:b/>
        </w:rPr>
        <w:t>This is a bold paragraph.</w:t>
      </w:r>
    </w:p>
    <w:p w14:paraId="06500735" w14:textId="77777777" w:rsidR="00E94A8A" w:rsidRDefault="00E94A8A" w:rsidP="00E94A8A">
      <w:pPr>
        <w:pStyle w:val="1"/>
        <w:rPr>
          <w:rFonts w:hint="eastAsia"/>
        </w:rPr>
      </w:pPr>
      <w:r>
        <w:rPr>
          <w:rFonts w:hint="eastAsia"/>
        </w:rPr>
        <w:t>This is a heading.</w:t>
      </w:r>
    </w:p>
    <w:p w14:paraId="4784CDA3" w14:textId="77777777" w:rsidR="00E94A8A" w:rsidRDefault="00E94A8A">
      <w:pPr>
        <w:rPr>
          <w:rFonts w:hint="eastAsia"/>
        </w:rPr>
      </w:pPr>
      <w:r>
        <w:rPr>
          <w:rFonts w:hint="eastAsia"/>
        </w:rPr>
        <w:t>Paragraph with unique_word_123 for regex.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E94A8A" w14:paraId="18B7C41C" w14:textId="77777777" w:rsidTr="00E94A8A">
        <w:tblPrEx>
          <w:tblCellMar>
            <w:top w:w="0" w:type="dxa"/>
            <w:bottom w:w="0" w:type="dxa"/>
          </w:tblCellMar>
        </w:tblPrEx>
        <w:tc>
          <w:tcPr>
            <w:tcW w:w="4153" w:type="dxa"/>
          </w:tcPr>
          <w:p w14:paraId="334CF606" w14:textId="6756A59D" w:rsidR="00E94A8A" w:rsidRDefault="00E94A8A">
            <w:pPr>
              <w:rPr>
                <w:rFonts w:hint="eastAsia"/>
              </w:rPr>
            </w:pPr>
            <w:r>
              <w:rPr>
                <w:rFonts w:hint="eastAsia"/>
              </w:rPr>
              <w:t>Table Cell 1-1</w:t>
            </w:r>
          </w:p>
        </w:tc>
        <w:tc>
          <w:tcPr>
            <w:tcW w:w="4153" w:type="dxa"/>
          </w:tcPr>
          <w:p w14:paraId="2A87042C" w14:textId="021C618A" w:rsidR="00E94A8A" w:rsidRDefault="00E94A8A">
            <w:pPr>
              <w:rPr>
                <w:rFonts w:hint="eastAsia"/>
              </w:rPr>
            </w:pPr>
            <w:r>
              <w:rPr>
                <w:rFonts w:hint="eastAsia"/>
              </w:rPr>
              <w:t>Table Cell 1-2</w:t>
            </w:r>
          </w:p>
        </w:tc>
      </w:tr>
      <w:tr w:rsidR="00E94A8A" w14:paraId="0215957B" w14:textId="77777777" w:rsidTr="00E94A8A">
        <w:tblPrEx>
          <w:tblCellMar>
            <w:top w:w="0" w:type="dxa"/>
            <w:bottom w:w="0" w:type="dxa"/>
          </w:tblCellMar>
        </w:tblPrEx>
        <w:tc>
          <w:tcPr>
            <w:tcW w:w="4153" w:type="dxa"/>
          </w:tcPr>
          <w:p w14:paraId="5CEB1B85" w14:textId="15D69505" w:rsidR="00E94A8A" w:rsidRDefault="00E94A8A">
            <w:pPr>
              <w:rPr>
                <w:rFonts w:hint="eastAsia"/>
              </w:rPr>
            </w:pPr>
            <w:r>
              <w:rPr>
                <w:rFonts w:hint="eastAsia"/>
              </w:rPr>
              <w:t>Paragraph inside table.</w:t>
            </w:r>
          </w:p>
        </w:tc>
        <w:tc>
          <w:tcPr>
            <w:tcW w:w="4153" w:type="dxa"/>
          </w:tcPr>
          <w:p w14:paraId="428BA3BE" w14:textId="641FA8E6" w:rsidR="00E94A8A" w:rsidRDefault="00E94A8A">
            <w:pPr>
              <w:rPr>
                <w:rFonts w:hint="eastAsia"/>
              </w:rPr>
            </w:pPr>
            <w:r>
              <w:rPr>
                <w:rFonts w:hint="eastAsia"/>
              </w:rPr>
              <w:t>Another paragraph in table.</w:t>
            </w:r>
          </w:p>
        </w:tc>
      </w:tr>
      <w:tr w:rsidR="00E94A8A" w14:paraId="30A93B59" w14:textId="77777777" w:rsidTr="00E94A8A">
        <w:tblPrEx>
          <w:tblCellMar>
            <w:top w:w="0" w:type="dxa"/>
            <w:bottom w:w="0" w:type="dxa"/>
          </w:tblCellMar>
        </w:tblPrEx>
        <w:tc>
          <w:tcPr>
            <w:tcW w:w="4153" w:type="dxa"/>
          </w:tcPr>
          <w:p w14:paraId="111440EA" w14:textId="2D9F665C" w:rsidR="00E94A8A" w:rsidRDefault="00E94A8A">
            <w:pPr>
              <w:rPr>
                <w:rFonts w:hint="eastAsia"/>
              </w:rPr>
            </w:pPr>
            <w:r>
              <w:rPr>
                <w:rFonts w:hint="eastAsia"/>
              </w:rPr>
              <w:t>Last cell.</w:t>
            </w:r>
          </w:p>
        </w:tc>
        <w:tc>
          <w:tcPr>
            <w:tcW w:w="4153" w:type="dxa"/>
          </w:tcPr>
          <w:p w14:paraId="510B1173" w14:textId="77777777" w:rsidR="00E94A8A" w:rsidRDefault="00E94A8A">
            <w:pPr>
              <w:rPr>
                <w:rFonts w:hint="eastAsia"/>
              </w:rPr>
            </w:pPr>
          </w:p>
        </w:tc>
      </w:tr>
    </w:tbl>
    <w:p w14:paraId="7DE1DD42" w14:textId="77777777" w:rsidR="00E94A8A" w:rsidRDefault="00E94A8A" w:rsidP="00E94A8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1</w:t>
      </w:r>
    </w:p>
    <w:p w14:paraId="5EF5F8B0" w14:textId="77777777" w:rsidR="00E94A8A" w:rsidRDefault="00E94A8A" w:rsidP="00E94A8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 item 2</w:t>
      </w:r>
    </w:p>
    <w:p w14:paraId="798DA043" w14:textId="77777777" w:rsidR="00E94A8A" w:rsidRDefault="00E94A8A">
      <w:pPr>
        <w:rPr>
          <w:rFonts w:hint="eastAsia"/>
        </w:rPr>
      </w:pPr>
      <w:r>
        <w:rPr>
          <w:rFonts w:hint="eastAsia"/>
        </w:rPr>
        <w:t>This paragraph is outside the table.</w:t>
      </w:r>
    </w:p>
    <w:p w14:paraId="3D4C0873" w14:textId="77777777" w:rsidR="00E94A8A" w:rsidRDefault="00E94A8A">
      <w:pPr>
        <w:rPr>
          <w:rFonts w:hint="eastAsia"/>
        </w:rPr>
      </w:pPr>
      <w:r>
        <w:rPr>
          <w:rFonts w:hint="eastAsia"/>
        </w:rPr>
        <w:t>The last paragraph.</w:t>
      </w:r>
    </w:p>
    <w:p w14:paraId="47DDA391" w14:textId="494A2A78" w:rsidR="00D95451" w:rsidRDefault="00D95451">
      <w:pPr>
        <w:rPr>
          <w:rFonts w:hint="eastAsia"/>
        </w:rPr>
      </w:pPr>
    </w:p>
    <w:sectPr w:rsidR="00D9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D17E5"/>
    <w:multiLevelType w:val="singleLevel"/>
    <w:tmpl w:val="0409000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</w:abstractNum>
  <w:num w:numId="1" w16cid:durableId="16271521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超 李">
    <w15:presenceInfo w15:providerId="Windows Live" w15:userId="eb4e28884a746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8A"/>
    <w:rsid w:val="005C586F"/>
    <w:rsid w:val="00D95451"/>
    <w:rsid w:val="00E94A8A"/>
    <w:rsid w:val="00F8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E7C7"/>
  <w15:chartTrackingRefBased/>
  <w15:docId w15:val="{96D27108-5795-4D89-BCC4-C92EEDE3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4A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A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A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A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A8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A8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A8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A8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A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4A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4A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4A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4A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4A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4A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4A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A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4A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4A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4A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4A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4A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4A8A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E94A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2025-08-25T07:42:00Z</dcterms:created>
  <dcterms:modified xsi:type="dcterms:W3CDTF">2025-08-25T07:42:00Z</dcterms:modified>
</cp:coreProperties>
</file>